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6AA90" w14:textId="77777777" w:rsidR="007175D0" w:rsidRDefault="004D1BA8">
      <w:commentRangeStart w:id="0"/>
      <w:r>
        <w:t>User</w:t>
      </w:r>
      <w:commentRangeEnd w:id="0"/>
      <w:r w:rsidR="00DE7FA6">
        <w:rPr>
          <w:rStyle w:val="CommentReference"/>
        </w:rPr>
        <w:commentReference w:id="0"/>
      </w:r>
      <w:r>
        <w:t xml:space="preserve"> Guide</w:t>
      </w:r>
    </w:p>
    <w:p w14:paraId="1EFA4FA0" w14:textId="7B01A1F4" w:rsidR="004D1BA8" w:rsidDel="00FE580F" w:rsidRDefault="004D1BA8">
      <w:pPr>
        <w:rPr>
          <w:del w:id="1" w:author="Microsoft Office User" w:date="2021-01-12T12:03:00Z"/>
        </w:rPr>
      </w:pPr>
      <w:r>
        <w:t>Overview</w:t>
      </w:r>
      <w:ins w:id="2" w:author="Microsoft Office User" w:date="2021-01-12T12:03:00Z">
        <w:r w:rsidR="00455C0B">
          <w:t xml:space="preserve">:  </w:t>
        </w:r>
      </w:ins>
    </w:p>
    <w:p w14:paraId="03CD639A" w14:textId="7828D76C" w:rsidR="004D1BA8" w:rsidRDefault="004D1BA8">
      <w:r>
        <w:t xml:space="preserve">The application provides mapping data with time series data visualization </w:t>
      </w:r>
      <w:r w:rsidR="002B1EF1">
        <w:t>for Oregon HABS</w:t>
      </w:r>
      <w:r w:rsidR="00DE7FA6">
        <w:t xml:space="preserve"> (acronym stands for?)</w:t>
      </w:r>
      <w:r w:rsidR="002B1EF1">
        <w:t xml:space="preserve">. </w:t>
      </w:r>
      <w:ins w:id="3" w:author="Microsoft Office User" w:date="2021-01-12T11:59:00Z">
        <w:r w:rsidR="003702D8">
          <w:t xml:space="preserve"> </w:t>
        </w:r>
      </w:ins>
      <w:r w:rsidR="002B1EF1">
        <w:t>This guide describes the application features and steps for using the application.</w:t>
      </w:r>
    </w:p>
    <w:p w14:paraId="7972C071" w14:textId="77777777" w:rsidR="004D1BA8" w:rsidRDefault="00880396">
      <w:r>
        <w:t xml:space="preserve">Application </w:t>
      </w:r>
      <w:r w:rsidR="002B1EF1">
        <w:t>features and usage:</w:t>
      </w:r>
    </w:p>
    <w:p w14:paraId="424DA36A" w14:textId="1709A8A3" w:rsidR="00880396" w:rsidRDefault="002B1EF1" w:rsidP="002B1EF1">
      <w:pPr>
        <w:pStyle w:val="ListParagraph"/>
        <w:numPr>
          <w:ilvl w:val="0"/>
          <w:numId w:val="2"/>
        </w:numPr>
      </w:pPr>
      <w:r>
        <w:t xml:space="preserve">Click on the button of three </w:t>
      </w:r>
      <w:r w:rsidR="00434B8D">
        <w:t xml:space="preserve">lines </w:t>
      </w:r>
      <w:r w:rsidR="00DE7FA6" w:rsidRPr="00DE7FA6">
        <w:rPr>
          <w:i/>
          <w:iCs/>
        </w:rPr>
        <w:t>[</w:t>
      </w:r>
      <w:r w:rsidR="00AA0104">
        <w:rPr>
          <w:i/>
          <w:iCs/>
        </w:rPr>
        <w:t>with three lines within it</w:t>
      </w:r>
      <w:r w:rsidR="00DE7FA6" w:rsidRPr="00DE7FA6">
        <w:rPr>
          <w:i/>
          <w:iCs/>
        </w:rPr>
        <w:t xml:space="preserve">] </w:t>
      </w:r>
      <w:r w:rsidR="00434B8D">
        <w:t>to extend</w:t>
      </w:r>
      <w:r>
        <w:t xml:space="preserve"> or collapse the side bar that contains three </w:t>
      </w:r>
      <w:r w:rsidR="00DE7FA6" w:rsidRPr="00DE7FA6">
        <w:rPr>
          <w:i/>
          <w:iCs/>
        </w:rPr>
        <w:t>[prompts</w:t>
      </w:r>
      <w:r w:rsidR="00DE7FA6">
        <w:rPr>
          <w:i/>
          <w:iCs/>
        </w:rPr>
        <w:t>]</w:t>
      </w:r>
      <w:r>
        <w:t>: “About”, “User Guide” and “Contact”.</w:t>
      </w:r>
    </w:p>
    <w:p w14:paraId="3782F6CB" w14:textId="77777777" w:rsidR="001F63FC" w:rsidRDefault="001F63FC" w:rsidP="001F63FC">
      <w:pPr>
        <w:pStyle w:val="ListParagraph"/>
        <w:ind w:left="360"/>
      </w:pPr>
    </w:p>
    <w:p w14:paraId="3642A90E" w14:textId="3CE6A496" w:rsidR="002B1EF1" w:rsidRDefault="004F525C" w:rsidP="002B1EF1">
      <w:pPr>
        <w:pStyle w:val="ListParagraph"/>
        <w:numPr>
          <w:ilvl w:val="0"/>
          <w:numId w:val="2"/>
        </w:numPr>
      </w:pPr>
      <w:r>
        <w:t>Select a d</w:t>
      </w:r>
      <w:r w:rsidR="001F63FC">
        <w:t xml:space="preserve">ate from the </w:t>
      </w:r>
      <w:r>
        <w:t>c</w:t>
      </w:r>
      <w:r w:rsidR="001F63FC">
        <w:t>alendar</w:t>
      </w:r>
      <w:del w:id="4" w:author="Microsoft Office User" w:date="2021-01-12T12:03:00Z">
        <w:r w:rsidR="00DE7FA6" w:rsidDel="00455C0B">
          <w:delText xml:space="preserve"> </w:delText>
        </w:r>
      </w:del>
      <w:del w:id="5" w:author="Microsoft Office User" w:date="2021-01-12T12:00:00Z">
        <w:r w:rsidR="00DE7FA6" w:rsidRPr="00DE7FA6" w:rsidDel="003702D8">
          <w:rPr>
            <w:i/>
            <w:iCs/>
          </w:rPr>
          <w:delText>[which appears somewhere?]</w:delText>
        </w:r>
        <w:r w:rsidR="001F63FC" w:rsidRPr="00DE7FA6" w:rsidDel="003702D8">
          <w:rPr>
            <w:i/>
            <w:iCs/>
          </w:rPr>
          <w:delText xml:space="preserve">. </w:delText>
        </w:r>
      </w:del>
      <w:ins w:id="6" w:author="Microsoft Office User" w:date="2021-01-12T12:00:00Z">
        <w:r w:rsidR="003702D8">
          <w:rPr>
            <w:i/>
            <w:iCs/>
          </w:rPr>
          <w:t xml:space="preserve">.  </w:t>
        </w:r>
      </w:ins>
      <w:r w:rsidR="001F63FC">
        <w:t>Default date selected is the latest day</w:t>
      </w:r>
      <w:r>
        <w:t xml:space="preserve"> of the available data. </w:t>
      </w:r>
      <w:ins w:id="7" w:author="Microsoft Office User" w:date="2021-01-12T12:00:00Z">
        <w:r w:rsidR="003702D8">
          <w:t xml:space="preserve"> </w:t>
        </w:r>
      </w:ins>
      <w:r>
        <w:t>On the c</w:t>
      </w:r>
      <w:r w:rsidR="001F63FC">
        <w:t>alendar, only the dates with data are available fo</w:t>
      </w:r>
      <w:r>
        <w:t xml:space="preserve">r selection. </w:t>
      </w:r>
      <w:ins w:id="8" w:author="Microsoft Office User" w:date="2021-01-12T11:59:00Z">
        <w:r w:rsidR="003702D8">
          <w:t xml:space="preserve"> </w:t>
        </w:r>
      </w:ins>
      <w:r>
        <w:t>On the top of the c</w:t>
      </w:r>
      <w:r w:rsidR="001F63FC">
        <w:t xml:space="preserve">alendar, click on the title to move up from month to year, and click the left of right arrows to </w:t>
      </w:r>
      <w:del w:id="9" w:author="Microsoft Office User" w:date="2021-01-12T11:59:00Z">
        <w:r w:rsidR="001F63FC" w:rsidRPr="00DE7FA6" w:rsidDel="003702D8">
          <w:rPr>
            <w:i/>
            <w:iCs/>
          </w:rPr>
          <w:delText>mo</w:delText>
        </w:r>
        <w:r w:rsidR="00DE7FA6" w:rsidDel="003702D8">
          <w:rPr>
            <w:i/>
            <w:iCs/>
          </w:rPr>
          <w:delText>[</w:delText>
        </w:r>
        <w:r w:rsidR="00DE7FA6" w:rsidRPr="00DE7FA6" w:rsidDel="003702D8">
          <w:rPr>
            <w:i/>
            <w:iCs/>
          </w:rPr>
          <w:delText>v</w:delText>
        </w:r>
        <w:r w:rsidR="00DE7FA6" w:rsidDel="003702D8">
          <w:rPr>
            <w:i/>
            <w:iCs/>
          </w:rPr>
          <w:delText>]</w:delText>
        </w:r>
        <w:r w:rsidR="001F63FC" w:rsidDel="003702D8">
          <w:delText>e</w:delText>
        </w:r>
      </w:del>
      <w:ins w:id="10" w:author="Microsoft Office User" w:date="2021-01-12T11:59:00Z">
        <w:r w:rsidR="003702D8">
          <w:rPr>
            <w:i/>
            <w:iCs/>
          </w:rPr>
          <w:t>move</w:t>
        </w:r>
      </w:ins>
      <w:r w:rsidR="001F63FC">
        <w:t xml:space="preserve"> to previous or later periods.  </w:t>
      </w:r>
      <w:r w:rsidR="006D4859">
        <w:t xml:space="preserve">Select a date </w:t>
      </w:r>
      <w:r>
        <w:t>to display</w:t>
      </w:r>
      <w:r w:rsidR="006D4859">
        <w:t xml:space="preserve"> a map corresponding to the date in the map area.</w:t>
      </w:r>
    </w:p>
    <w:p w14:paraId="365C59B9" w14:textId="77777777" w:rsidR="001F63FC" w:rsidRDefault="001F63FC" w:rsidP="001F63FC">
      <w:pPr>
        <w:pStyle w:val="ListParagraph"/>
      </w:pPr>
    </w:p>
    <w:p w14:paraId="0FEAEDAB" w14:textId="3059F317" w:rsidR="001F63FC" w:rsidRDefault="001F63FC" w:rsidP="002B1EF1">
      <w:pPr>
        <w:pStyle w:val="ListParagraph"/>
        <w:numPr>
          <w:ilvl w:val="0"/>
          <w:numId w:val="2"/>
        </w:numPr>
      </w:pPr>
      <w:r>
        <w:t xml:space="preserve">Select a waterbody from the </w:t>
      </w:r>
      <w:ins w:id="11" w:author="Microsoft Office User" w:date="2021-01-12T11:43:00Z">
        <w:r w:rsidR="00DC4515">
          <w:t>“Water</w:t>
        </w:r>
      </w:ins>
      <w:ins w:id="12" w:author="Microsoft Office User" w:date="2021-01-12T11:44:00Z">
        <w:r w:rsidR="00DC4515">
          <w:t xml:space="preserve">body” </w:t>
        </w:r>
      </w:ins>
      <w:proofErr w:type="gramStart"/>
      <w:r w:rsidR="00DE7FA6">
        <w:t>drop</w:t>
      </w:r>
      <w:r w:rsidR="00DE7FA6" w:rsidRPr="00DE7FA6">
        <w:rPr>
          <w:i/>
          <w:iCs/>
        </w:rPr>
        <w:t>[</w:t>
      </w:r>
      <w:proofErr w:type="gramEnd"/>
      <w:r w:rsidR="00DE7FA6" w:rsidRPr="00DE7FA6">
        <w:rPr>
          <w:i/>
          <w:iCs/>
        </w:rPr>
        <w:t>-]</w:t>
      </w:r>
      <w:r>
        <w:t xml:space="preserve">down list. </w:t>
      </w:r>
      <w:del w:id="13" w:author="Microsoft Office User" w:date="2021-01-12T11:44:00Z">
        <w:r w:rsidDel="00DC4515">
          <w:delText>Default selection is Oregon</w:delText>
        </w:r>
        <w:r w:rsidR="00DE7FA6" w:rsidDel="00DC4515">
          <w:delText xml:space="preserve"> </w:delText>
        </w:r>
        <w:r w:rsidR="00DE7FA6" w:rsidRPr="00DE7FA6" w:rsidDel="00DC4515">
          <w:rPr>
            <w:i/>
            <w:iCs/>
          </w:rPr>
          <w:delText>[but this is</w:delText>
        </w:r>
        <w:r w:rsidR="00DE7FA6" w:rsidDel="00DC4515">
          <w:rPr>
            <w:i/>
            <w:iCs/>
          </w:rPr>
          <w:delText xml:space="preserve"> </w:delText>
        </w:r>
        <w:r w:rsidR="00DE7FA6" w:rsidRPr="00DE7FA6" w:rsidDel="00DC4515">
          <w:rPr>
            <w:i/>
            <w:iCs/>
          </w:rPr>
          <w:delText>NOT a waterbody – confusing]</w:delText>
        </w:r>
        <w:r w:rsidRPr="00DE7FA6" w:rsidDel="00DC4515">
          <w:rPr>
            <w:i/>
            <w:iCs/>
          </w:rPr>
          <w:delText xml:space="preserve">. </w:delText>
        </w:r>
      </w:del>
      <w:r>
        <w:t xml:space="preserve">The waterbodies are </w:t>
      </w:r>
      <w:r w:rsidR="00DE7FA6" w:rsidRPr="00DE7FA6">
        <w:rPr>
          <w:i/>
          <w:iCs/>
        </w:rPr>
        <w:t>[organized]</w:t>
      </w:r>
      <w:r>
        <w:t xml:space="preserve"> into two groups: within </w:t>
      </w:r>
      <w:r w:rsidR="00AA0104" w:rsidRPr="00AA0104">
        <w:rPr>
          <w:i/>
          <w:iCs/>
        </w:rPr>
        <w:t>[a]</w:t>
      </w:r>
      <w:r w:rsidR="00AA0104">
        <w:t xml:space="preserve"> </w:t>
      </w:r>
      <w:r>
        <w:t>dr</w:t>
      </w:r>
      <w:r w:rsidR="00434B8D">
        <w:t>inking water source area and not</w:t>
      </w:r>
      <w:r w:rsidR="00AA0104">
        <w:t xml:space="preserve"> </w:t>
      </w:r>
      <w:r>
        <w:t xml:space="preserve">within </w:t>
      </w:r>
      <w:r w:rsidR="00AA0104" w:rsidRPr="00AA0104">
        <w:rPr>
          <w:i/>
          <w:iCs/>
        </w:rPr>
        <w:t>[a]</w:t>
      </w:r>
      <w:r w:rsidR="00AA0104">
        <w:t xml:space="preserve"> </w:t>
      </w:r>
      <w:r>
        <w:t xml:space="preserve">drinking water source area. </w:t>
      </w:r>
      <w:del w:id="14" w:author="Microsoft Office User" w:date="2021-01-12T12:00:00Z">
        <w:r w:rsidR="00AA0104" w:rsidRPr="00AA0104" w:rsidDel="003702D8">
          <w:rPr>
            <w:i/>
            <w:iCs/>
          </w:rPr>
          <w:delText>[Each]</w:delText>
        </w:r>
      </w:del>
      <w:ins w:id="15" w:author="Microsoft Office User" w:date="2021-01-12T12:00:00Z">
        <w:r w:rsidR="003702D8">
          <w:rPr>
            <w:i/>
            <w:iCs/>
          </w:rPr>
          <w:t>Each</w:t>
        </w:r>
      </w:ins>
      <w:r>
        <w:t xml:space="preserve"> waterbody is named as </w:t>
      </w:r>
      <w:r w:rsidR="00DE7FA6" w:rsidRPr="00DE7FA6">
        <w:rPr>
          <w:i/>
          <w:iCs/>
        </w:rPr>
        <w:t>[follows</w:t>
      </w:r>
      <w:proofErr w:type="gramStart"/>
      <w:r w:rsidR="00DE7FA6" w:rsidRPr="00DE7FA6">
        <w:rPr>
          <w:i/>
          <w:iCs/>
        </w:rPr>
        <w:t>:]</w:t>
      </w:r>
      <w:r>
        <w:t>waterbody</w:t>
      </w:r>
      <w:proofErr w:type="gramEnd"/>
      <w:r>
        <w:t xml:space="preserve"> </w:t>
      </w:r>
      <w:proofErr w:type="spellStart"/>
      <w:r>
        <w:t>name_GNSID</w:t>
      </w:r>
      <w:proofErr w:type="spellEnd"/>
      <w:r>
        <w:t>.</w:t>
      </w:r>
      <w:r w:rsidR="004F525C">
        <w:t xml:space="preserve"> </w:t>
      </w:r>
      <w:r w:rsidR="00AA0104">
        <w:t xml:space="preserve"> </w:t>
      </w:r>
      <w:r w:rsidR="004F525C">
        <w:t>Select a waterbody to display</w:t>
      </w:r>
      <w:r w:rsidR="006D4859">
        <w:t xml:space="preserve"> a map within the extent of the selected waterbody.</w:t>
      </w:r>
    </w:p>
    <w:p w14:paraId="42AC7C55" w14:textId="77777777" w:rsidR="001F63FC" w:rsidRDefault="001F63FC" w:rsidP="001F63FC">
      <w:pPr>
        <w:pStyle w:val="ListParagraph"/>
      </w:pPr>
    </w:p>
    <w:p w14:paraId="6E2AA018" w14:textId="355E0DDF" w:rsidR="001F63FC" w:rsidRDefault="00DC4515" w:rsidP="002B1EF1">
      <w:pPr>
        <w:pStyle w:val="ListParagraph"/>
        <w:numPr>
          <w:ilvl w:val="0"/>
          <w:numId w:val="2"/>
        </w:numPr>
      </w:pPr>
      <w:ins w:id="16" w:author="Microsoft Office User" w:date="2021-01-12T11:46:00Z">
        <w:r>
          <w:t>“</w:t>
        </w:r>
      </w:ins>
      <w:r w:rsidR="006D4859">
        <w:t>Boxplot</w:t>
      </w:r>
      <w:ins w:id="17" w:author="Microsoft Office User" w:date="2021-01-12T11:47:00Z">
        <w:r>
          <w:t>”</w:t>
        </w:r>
      </w:ins>
      <w:r w:rsidR="006D4859">
        <w:t xml:space="preserve"> shows the cyanobacteria abundance of </w:t>
      </w:r>
      <w:del w:id="18" w:author="Microsoft Office User" w:date="2021-01-12T11:47:00Z">
        <w:r w:rsidR="00AA0104" w:rsidRPr="00AA0104" w:rsidDel="00DC4515">
          <w:rPr>
            <w:i/>
            <w:iCs/>
          </w:rPr>
          <w:delText>[the]</w:delText>
        </w:r>
      </w:del>
      <w:ins w:id="19" w:author="Microsoft Office User" w:date="2021-01-12T11:47:00Z">
        <w:r>
          <w:rPr>
            <w:i/>
            <w:iCs/>
          </w:rPr>
          <w:t xml:space="preserve"> the</w:t>
        </w:r>
      </w:ins>
      <w:r w:rsidR="00AA0104">
        <w:t xml:space="preserve"> </w:t>
      </w:r>
      <w:r w:rsidR="006D4859">
        <w:t xml:space="preserve">selected waterbody </w:t>
      </w:r>
      <w:del w:id="20" w:author="Microsoft Office User" w:date="2021-01-12T11:47:00Z">
        <w:r w:rsidR="00AA0104" w:rsidRPr="00AA0104" w:rsidDel="00DC4515">
          <w:rPr>
            <w:i/>
            <w:iCs/>
          </w:rPr>
          <w:delText>[for the]</w:delText>
        </w:r>
        <w:r w:rsidR="006D4859" w:rsidDel="00DC4515">
          <w:delText xml:space="preserve"> </w:delText>
        </w:r>
      </w:del>
      <w:ins w:id="21" w:author="Microsoft Office User" w:date="2021-01-12T11:47:00Z">
        <w:r>
          <w:rPr>
            <w:i/>
            <w:iCs/>
          </w:rPr>
          <w:t xml:space="preserve">for </w:t>
        </w:r>
        <w:proofErr w:type="spellStart"/>
        <w:r>
          <w:rPr>
            <w:i/>
            <w:iCs/>
          </w:rPr>
          <w:t xml:space="preserve">the </w:t>
        </w:r>
      </w:ins>
      <w:r w:rsidR="006D4859">
        <w:t>selecte</w:t>
      </w:r>
      <w:proofErr w:type="spellEnd"/>
      <w:r w:rsidR="006D4859">
        <w:t xml:space="preserve">d date. </w:t>
      </w:r>
      <w:ins w:id="22" w:author="Microsoft Office User" w:date="2021-01-12T12:00:00Z">
        <w:r w:rsidR="003702D8">
          <w:t xml:space="preserve"> </w:t>
        </w:r>
      </w:ins>
      <w:del w:id="23" w:author="Microsoft Office User" w:date="2021-01-12T11:47:00Z">
        <w:r w:rsidR="006D4859" w:rsidDel="00DC4515">
          <w:delText xml:space="preserve">The </w:delText>
        </w:r>
      </w:del>
      <w:ins w:id="24" w:author="Microsoft Office User" w:date="2021-01-12T11:47:00Z">
        <w:r>
          <w:t xml:space="preserve">An </w:t>
        </w:r>
      </w:ins>
      <w:r w:rsidR="006D4859">
        <w:t xml:space="preserve">orange line indicates the </w:t>
      </w:r>
      <w:r w:rsidR="00434B8D">
        <w:t>World Health Organization (</w:t>
      </w:r>
      <w:r w:rsidR="006D4859">
        <w:t>WHO</w:t>
      </w:r>
      <w:r w:rsidR="00434B8D">
        <w:t xml:space="preserve">) guideline (100,000 cells/mL) for cyanobacteria in recreational freshwater. </w:t>
      </w:r>
      <w:ins w:id="25" w:author="Microsoft Office User" w:date="2021-01-12T12:01:00Z">
        <w:r w:rsidR="003702D8">
          <w:t xml:space="preserve"> </w:t>
        </w:r>
      </w:ins>
      <w:r w:rsidR="00434B8D">
        <w:t xml:space="preserve">When the default waterbody in the field of “Select a Waterbody” is Oregon </w:t>
      </w:r>
      <w:del w:id="26" w:author="Microsoft Office User" w:date="2021-01-12T11:48:00Z">
        <w:r w:rsidR="00AA0104" w:rsidRPr="00AA0104" w:rsidDel="00DC4515">
          <w:rPr>
            <w:i/>
            <w:iCs/>
          </w:rPr>
          <w:delText>[?]</w:delText>
        </w:r>
        <w:r w:rsidR="00AA0104" w:rsidDel="00DC4515">
          <w:delText xml:space="preserve"> </w:delText>
        </w:r>
      </w:del>
      <w:ins w:id="27" w:author="Microsoft Office User" w:date="2021-01-12T11:48:00Z">
        <w:r>
          <w:rPr>
            <w:i/>
            <w:iCs/>
          </w:rPr>
          <w:t xml:space="preserve">[?] </w:t>
        </w:r>
      </w:ins>
      <w:r w:rsidR="00434B8D">
        <w:t xml:space="preserve">or when a selected waterbody has no data on a selected day, no boxplot shows. </w:t>
      </w:r>
      <w:ins w:id="28" w:author="Microsoft Office User" w:date="2021-01-12T12:01:00Z">
        <w:r w:rsidR="003702D8">
          <w:t xml:space="preserve"> </w:t>
        </w:r>
      </w:ins>
      <w:r w:rsidR="00434B8D">
        <w:t xml:space="preserve">Otherwise, hover the mouse icon over the boxplot to display the values of minimum, median, maximum, </w:t>
      </w:r>
      <w:del w:id="29" w:author="Microsoft Office User" w:date="2021-01-12T11:48:00Z">
        <w:r w:rsidR="00434B8D" w:rsidDel="00DC4515">
          <w:delText xml:space="preserve">the </w:delText>
        </w:r>
      </w:del>
      <w:r w:rsidR="00434B8D">
        <w:t>1</w:t>
      </w:r>
      <w:r w:rsidR="00434B8D" w:rsidRPr="00434B8D">
        <w:rPr>
          <w:vertAlign w:val="superscript"/>
        </w:rPr>
        <w:t>st</w:t>
      </w:r>
      <w:r w:rsidR="00F36FC4">
        <w:t xml:space="preserve"> quartile (25th</w:t>
      </w:r>
      <w:r w:rsidR="00434B8D">
        <w:t xml:space="preserve"> percentile) and</w:t>
      </w:r>
      <w:del w:id="30" w:author="Microsoft Office User" w:date="2021-01-12T11:49:00Z">
        <w:r w:rsidR="00434B8D" w:rsidDel="00DC4515">
          <w:delText xml:space="preserve"> the</w:delText>
        </w:r>
      </w:del>
      <w:r w:rsidR="00434B8D">
        <w:t xml:space="preserve"> 3</w:t>
      </w:r>
      <w:r w:rsidR="00434B8D" w:rsidRPr="00434B8D">
        <w:rPr>
          <w:vertAlign w:val="superscript"/>
        </w:rPr>
        <w:t>rd</w:t>
      </w:r>
      <w:r w:rsidR="00F36FC4">
        <w:t xml:space="preserve"> quartile (75</w:t>
      </w:r>
      <w:r w:rsidR="00F36FC4" w:rsidRPr="00F36FC4">
        <w:rPr>
          <w:vertAlign w:val="superscript"/>
        </w:rPr>
        <w:t>th</w:t>
      </w:r>
      <w:r w:rsidR="00F36FC4">
        <w:t xml:space="preserve"> percentile) of cyanobacterial abundance (cells/mL) of </w:t>
      </w:r>
      <w:ins w:id="31" w:author="Microsoft Office User" w:date="2021-01-12T11:49:00Z">
        <w:r>
          <w:t xml:space="preserve">the </w:t>
        </w:r>
      </w:ins>
      <w:r w:rsidR="00F36FC4">
        <w:t xml:space="preserve">selected waterbody on </w:t>
      </w:r>
      <w:ins w:id="32" w:author="Microsoft Office User" w:date="2021-01-12T11:49:00Z">
        <w:r>
          <w:t xml:space="preserve">the </w:t>
        </w:r>
      </w:ins>
      <w:r w:rsidR="00F36FC4">
        <w:t>selected date.</w:t>
      </w:r>
    </w:p>
    <w:p w14:paraId="744CA30A" w14:textId="77777777" w:rsidR="006D4859" w:rsidRDefault="006D4859" w:rsidP="006D4859">
      <w:pPr>
        <w:pStyle w:val="ListParagraph"/>
      </w:pPr>
    </w:p>
    <w:p w14:paraId="3B17AD3F" w14:textId="2A71B41A" w:rsidR="006D4859" w:rsidRDefault="00DC4515" w:rsidP="002B1EF1">
      <w:pPr>
        <w:pStyle w:val="ListParagraph"/>
        <w:numPr>
          <w:ilvl w:val="0"/>
          <w:numId w:val="2"/>
        </w:numPr>
      </w:pPr>
      <w:ins w:id="33" w:author="Microsoft Office User" w:date="2021-01-12T11:45:00Z">
        <w:r>
          <w:t>“</w:t>
        </w:r>
      </w:ins>
      <w:proofErr w:type="spellStart"/>
      <w:del w:id="34" w:author="Microsoft Office User" w:date="2021-01-12T11:45:00Z">
        <w:r w:rsidR="006D4859" w:rsidDel="00DC4515">
          <w:delText xml:space="preserve">Map </w:delText>
        </w:r>
      </w:del>
      <w:proofErr w:type="gramStart"/>
      <w:ins w:id="35" w:author="Microsoft Office User" w:date="2021-01-12T11:45:00Z">
        <w:r>
          <w:t>Map</w:t>
        </w:r>
        <w:r>
          <w:t>”</w:t>
        </w:r>
      </w:ins>
      <w:r w:rsidR="006D4859">
        <w:t>provides</w:t>
      </w:r>
      <w:proofErr w:type="spellEnd"/>
      <w:proofErr w:type="gramEnd"/>
      <w:r w:rsidR="006D4859">
        <w:t xml:space="preserve"> a </w:t>
      </w:r>
      <w:r w:rsidR="00F36FC4">
        <w:t>visualization</w:t>
      </w:r>
      <w:r w:rsidR="006D4859">
        <w:t xml:space="preserve"> of the </w:t>
      </w:r>
      <w:proofErr w:type="spellStart"/>
      <w:r w:rsidR="006D4859">
        <w:t>CyAN</w:t>
      </w:r>
      <w:proofErr w:type="spellEnd"/>
      <w:r w:rsidR="006D4859">
        <w:t xml:space="preserve"> </w:t>
      </w:r>
      <w:r w:rsidR="00F36FC4">
        <w:t>Satellite</w:t>
      </w:r>
      <w:r w:rsidR="006D4859">
        <w:t xml:space="preserve"> data on the selected date. Pix</w:t>
      </w:r>
      <w:ins w:id="36" w:author="Microsoft Office User" w:date="2021-01-12T11:42:00Z">
        <w:r w:rsidR="00AA0104">
          <w:t>el</w:t>
        </w:r>
      </w:ins>
      <w:del w:id="37" w:author="Microsoft Office User" w:date="2021-01-12T11:42:00Z">
        <w:r w:rsidR="006D4859" w:rsidDel="00AA0104">
          <w:delText>cle</w:delText>
        </w:r>
      </w:del>
      <w:r w:rsidR="006D4859">
        <w:t xml:space="preserve"> size</w:t>
      </w:r>
      <w:del w:id="38" w:author="Microsoft Office User" w:date="2021-01-12T11:49:00Z">
        <w:r w:rsidR="006D4859" w:rsidDel="00DC4515">
          <w:delText>?</w:delText>
        </w:r>
      </w:del>
      <w:r w:rsidR="006D4859">
        <w:t xml:space="preserve"> Default map shows Oregon </w:t>
      </w:r>
      <w:r w:rsidR="004F525C">
        <w:t xml:space="preserve">view in the center of the </w:t>
      </w:r>
      <w:r w:rsidR="006D4859">
        <w:t xml:space="preserve">map. </w:t>
      </w:r>
      <w:r w:rsidR="00066D02">
        <w:t xml:space="preserve">The map refreshes </w:t>
      </w:r>
      <w:ins w:id="39" w:author="Microsoft Office User" w:date="2021-01-12T11:51:00Z">
        <w:r>
          <w:t xml:space="preserve">in </w:t>
        </w:r>
      </w:ins>
      <w:r w:rsidR="00066D02">
        <w:t>correspond</w:t>
      </w:r>
      <w:ins w:id="40" w:author="Microsoft Office User" w:date="2021-01-12T11:51:00Z">
        <w:r>
          <w:t>ence</w:t>
        </w:r>
      </w:ins>
      <w:del w:id="41" w:author="Microsoft Office User" w:date="2021-01-12T11:51:00Z">
        <w:r w:rsidR="00066D02" w:rsidDel="00DC4515">
          <w:delText>ing</w:delText>
        </w:r>
      </w:del>
      <w:r w:rsidR="00066D02">
        <w:t xml:space="preserve"> </w:t>
      </w:r>
      <w:ins w:id="42" w:author="Microsoft Office User" w:date="2021-01-12T11:51:00Z">
        <w:r>
          <w:t>with the</w:t>
        </w:r>
      </w:ins>
      <w:del w:id="43" w:author="Microsoft Office User" w:date="2021-01-12T11:51:00Z">
        <w:r w:rsidR="00066D02" w:rsidDel="00DC4515">
          <w:delText>to</w:delText>
        </w:r>
      </w:del>
      <w:r w:rsidR="00066D02">
        <w:t xml:space="preserve"> </w:t>
      </w:r>
      <w:del w:id="44" w:author="Microsoft Office User" w:date="2021-01-12T11:50:00Z">
        <w:r w:rsidR="00066D02" w:rsidDel="00DC4515">
          <w:delText xml:space="preserve">a </w:delText>
        </w:r>
      </w:del>
      <w:r w:rsidR="00066D02">
        <w:t>select</w:t>
      </w:r>
      <w:ins w:id="45" w:author="Microsoft Office User" w:date="2021-01-12T11:51:00Z">
        <w:r>
          <w:t>ed</w:t>
        </w:r>
      </w:ins>
      <w:del w:id="46" w:author="Microsoft Office User" w:date="2021-01-12T11:51:00Z">
        <w:r w:rsidR="00066D02" w:rsidDel="00DC4515">
          <w:delText>ion of a</w:delText>
        </w:r>
      </w:del>
      <w:r w:rsidR="00066D02">
        <w:t xml:space="preserve"> date </w:t>
      </w:r>
      <w:del w:id="47" w:author="Microsoft Office User" w:date="2021-01-12T11:42:00Z">
        <w:r w:rsidR="00066D02" w:rsidDel="00AA0104">
          <w:delText xml:space="preserve">or </w:delText>
        </w:r>
      </w:del>
      <w:ins w:id="48" w:author="Microsoft Office User" w:date="2021-01-12T11:42:00Z">
        <w:r w:rsidR="00AA0104">
          <w:t>and</w:t>
        </w:r>
        <w:r w:rsidR="00AA0104">
          <w:t xml:space="preserve"> </w:t>
        </w:r>
      </w:ins>
      <w:del w:id="49" w:author="Microsoft Office User" w:date="2021-01-12T11:51:00Z">
        <w:r w:rsidR="00066D02" w:rsidDel="00DC4515">
          <w:delText xml:space="preserve">a selection of a </w:delText>
        </w:r>
      </w:del>
      <w:r w:rsidR="00066D02">
        <w:t xml:space="preserve">waterbody. </w:t>
      </w:r>
      <w:ins w:id="50" w:author="Microsoft Office User" w:date="2021-01-12T12:01:00Z">
        <w:r w:rsidR="003702D8">
          <w:t xml:space="preserve"> </w:t>
        </w:r>
      </w:ins>
      <w:r w:rsidR="00066D02">
        <w:t>Th</w:t>
      </w:r>
      <w:r w:rsidR="00E92EA7">
        <w:t>ree control buttons at the upper-left</w:t>
      </w:r>
      <w:r w:rsidR="00066D02">
        <w:t xml:space="preserve"> corner of the map </w:t>
      </w:r>
      <w:del w:id="51" w:author="Microsoft Office User" w:date="2021-01-12T11:53:00Z">
        <w:r w:rsidR="00066D02" w:rsidDel="003702D8">
          <w:delText xml:space="preserve">can </w:delText>
        </w:r>
      </w:del>
      <w:ins w:id="52" w:author="Microsoft Office User" w:date="2021-01-12T11:53:00Z">
        <w:r w:rsidR="003702D8">
          <w:t>allows the user t</w:t>
        </w:r>
      </w:ins>
      <w:ins w:id="53" w:author="Microsoft Office User" w:date="2021-01-12T11:54:00Z">
        <w:r w:rsidR="003702D8">
          <w:t>o</w:t>
        </w:r>
      </w:ins>
      <w:ins w:id="54" w:author="Microsoft Office User" w:date="2021-01-12T11:53:00Z">
        <w:r w:rsidR="003702D8">
          <w:t xml:space="preserve"> </w:t>
        </w:r>
      </w:ins>
      <w:r w:rsidR="00066D02">
        <w:t>zoom in,</w:t>
      </w:r>
      <w:ins w:id="55" w:author="Microsoft Office User" w:date="2021-01-12T11:54:00Z">
        <w:r w:rsidR="003702D8">
          <w:t xml:space="preserve"> or </w:t>
        </w:r>
      </w:ins>
      <w:del w:id="56" w:author="Microsoft Office User" w:date="2021-01-12T11:54:00Z">
        <w:r w:rsidR="00066D02" w:rsidDel="003702D8">
          <w:delText xml:space="preserve"> </w:delText>
        </w:r>
      </w:del>
      <w:r w:rsidR="00066D02">
        <w:t>zoom out</w:t>
      </w:r>
      <w:del w:id="57" w:author="Microsoft Office User" w:date="2021-01-12T11:54:00Z">
        <w:r w:rsidR="00066D02" w:rsidDel="003702D8">
          <w:delText xml:space="preserve"> or</w:delText>
        </w:r>
      </w:del>
      <w:r w:rsidR="00066D02">
        <w:t xml:space="preserve"> </w:t>
      </w:r>
      <w:del w:id="58" w:author="Microsoft Office User" w:date="2021-01-12T11:53:00Z">
        <w:r w:rsidR="00066D02" w:rsidDel="003702D8">
          <w:delText>reset to Oregon map view</w:delText>
        </w:r>
        <w:r w:rsidR="00E92EA7" w:rsidDel="003702D8">
          <w:delText xml:space="preserve"> </w:delText>
        </w:r>
      </w:del>
      <w:del w:id="59" w:author="Microsoft Office User" w:date="2021-01-12T11:52:00Z">
        <w:r w:rsidR="00E92EA7" w:rsidDel="00DC4515">
          <w:delText xml:space="preserve">in regard with </w:delText>
        </w:r>
      </w:del>
      <w:ins w:id="60" w:author="Microsoft Office User" w:date="2021-01-12T11:52:00Z">
        <w:r>
          <w:t xml:space="preserve">with respect to </w:t>
        </w:r>
      </w:ins>
      <w:r w:rsidR="00E92EA7">
        <w:t xml:space="preserve">any selection of date </w:t>
      </w:r>
      <w:ins w:id="61" w:author="Microsoft Office User" w:date="2021-01-12T11:53:00Z">
        <w:r>
          <w:t>and</w:t>
        </w:r>
      </w:ins>
      <w:del w:id="62" w:author="Microsoft Office User" w:date="2021-01-12T11:52:00Z">
        <w:r w:rsidR="00E92EA7" w:rsidDel="00DC4515">
          <w:delText>or</w:delText>
        </w:r>
      </w:del>
      <w:r w:rsidR="00E92EA7">
        <w:t xml:space="preserve"> waterbody</w:t>
      </w:r>
      <w:ins w:id="63" w:author="Microsoft Office User" w:date="2021-01-12T11:54:00Z">
        <w:r w:rsidR="003702D8">
          <w:t xml:space="preserve"> or </w:t>
        </w:r>
        <w:r w:rsidR="003702D8">
          <w:t>reset to Oregon map view</w:t>
        </w:r>
      </w:ins>
      <w:r w:rsidR="00066D02">
        <w:t>.</w:t>
      </w:r>
      <w:ins w:id="64" w:author="Microsoft Office User" w:date="2021-01-12T12:02:00Z">
        <w:r w:rsidR="003702D8">
          <w:t xml:space="preserve">  </w:t>
        </w:r>
      </w:ins>
      <w:del w:id="65" w:author="Microsoft Office User" w:date="2021-01-12T12:01:00Z">
        <w:r w:rsidR="00E92EA7" w:rsidDel="003702D8">
          <w:delText xml:space="preserve"> </w:delText>
        </w:r>
      </w:del>
      <w:r w:rsidR="004F525C">
        <w:t>An i</w:t>
      </w:r>
      <w:r w:rsidR="00E92EA7">
        <w:t xml:space="preserve">nsert map and </w:t>
      </w:r>
      <w:r w:rsidR="004F525C">
        <w:t xml:space="preserve">a </w:t>
      </w:r>
      <w:r w:rsidR="00E92EA7">
        <w:t xml:space="preserve">legend are </w:t>
      </w:r>
      <w:ins w:id="66" w:author="Microsoft Office User" w:date="2021-01-12T11:53:00Z">
        <w:r>
          <w:t xml:space="preserve">also </w:t>
        </w:r>
      </w:ins>
      <w:r w:rsidR="00E92EA7">
        <w:t>displayed. Double-click on the map</w:t>
      </w:r>
      <w:r w:rsidR="004F525C">
        <w:t xml:space="preserve"> to</w:t>
      </w:r>
      <w:r w:rsidR="00E92EA7">
        <w:t xml:space="preserve"> zoom in to </w:t>
      </w:r>
      <w:del w:id="67" w:author="Microsoft Office User" w:date="2021-01-12T11:53:00Z">
        <w:r w:rsidR="00E92EA7" w:rsidDel="003702D8">
          <w:delText xml:space="preserve">the </w:delText>
        </w:r>
      </w:del>
      <w:ins w:id="68" w:author="Microsoft Office User" w:date="2021-01-12T11:53:00Z">
        <w:r w:rsidR="003702D8">
          <w:t>a desired</w:t>
        </w:r>
        <w:r w:rsidR="003702D8">
          <w:t xml:space="preserve"> </w:t>
        </w:r>
      </w:ins>
      <w:r w:rsidR="00E92EA7">
        <w:t>area.</w:t>
      </w:r>
    </w:p>
    <w:p w14:paraId="165E120C" w14:textId="77777777" w:rsidR="00E92EA7" w:rsidRDefault="00E92EA7" w:rsidP="00E92EA7">
      <w:pPr>
        <w:pStyle w:val="ListParagraph"/>
      </w:pPr>
    </w:p>
    <w:p w14:paraId="31E706C4" w14:textId="14A95BB9" w:rsidR="00826571" w:rsidRDefault="00DC4515" w:rsidP="002B1EF1">
      <w:pPr>
        <w:pStyle w:val="ListParagraph"/>
        <w:numPr>
          <w:ilvl w:val="0"/>
          <w:numId w:val="2"/>
        </w:numPr>
      </w:pPr>
      <w:ins w:id="69" w:author="Microsoft Office User" w:date="2021-01-12T11:44:00Z">
        <w:r>
          <w:t>“</w:t>
        </w:r>
      </w:ins>
      <w:r w:rsidR="00F36FC4">
        <w:t>Date Range</w:t>
      </w:r>
      <w:ins w:id="70" w:author="Microsoft Office User" w:date="2021-01-12T11:44:00Z">
        <w:r>
          <w:t>”</w:t>
        </w:r>
      </w:ins>
      <w:r w:rsidR="00F36FC4">
        <w:t xml:space="preserve"> allows users to choose a range of dates to display time series plot of cyanobacteria abundance of selected waterbody</w:t>
      </w:r>
      <w:ins w:id="71" w:author="Microsoft Office User" w:date="2021-01-12T12:02:00Z">
        <w:r w:rsidR="003702D8">
          <w:t xml:space="preserve">.  </w:t>
        </w:r>
      </w:ins>
      <w:del w:id="72" w:author="Microsoft Office User" w:date="2021-01-12T12:02:00Z">
        <w:r w:rsidR="00F36FC4" w:rsidDel="003702D8">
          <w:delText xml:space="preserve">. </w:delText>
        </w:r>
      </w:del>
      <w:r w:rsidR="00F36FC4">
        <w:t>Default start</w:t>
      </w:r>
      <w:r w:rsidR="00826571">
        <w:t>ing</w:t>
      </w:r>
      <w:r w:rsidR="00F36FC4">
        <w:t xml:space="preserve"> date is the first date </w:t>
      </w:r>
      <w:r w:rsidR="00826571">
        <w:t>of the entire dataset and the default ending date is the last date with available data of the entire dataset.</w:t>
      </w:r>
    </w:p>
    <w:p w14:paraId="06FB4DB8" w14:textId="77777777" w:rsidR="00826571" w:rsidRDefault="00826571" w:rsidP="00826571">
      <w:pPr>
        <w:pStyle w:val="ListParagraph"/>
      </w:pPr>
    </w:p>
    <w:p w14:paraId="71E14E61" w14:textId="40309143" w:rsidR="00E92EA7" w:rsidRDefault="00DC4515" w:rsidP="002B1EF1">
      <w:pPr>
        <w:pStyle w:val="ListParagraph"/>
        <w:numPr>
          <w:ilvl w:val="0"/>
          <w:numId w:val="2"/>
        </w:numPr>
      </w:pPr>
      <w:ins w:id="73" w:author="Microsoft Office User" w:date="2021-01-12T11:45:00Z">
        <w:r>
          <w:t>“</w:t>
        </w:r>
      </w:ins>
      <w:r w:rsidR="00826571">
        <w:t>Summary Statistics</w:t>
      </w:r>
      <w:ins w:id="74" w:author="Microsoft Office User" w:date="2021-01-12T11:45:00Z">
        <w:r>
          <w:t>”</w:t>
        </w:r>
      </w:ins>
      <w:r w:rsidR="00826571">
        <w:t xml:space="preserve">, </w:t>
      </w:r>
      <w:ins w:id="75" w:author="Microsoft Office User" w:date="2021-01-12T11:45:00Z">
        <w:r>
          <w:t>in</w:t>
        </w:r>
      </w:ins>
      <w:ins w:id="76" w:author="Microsoft Office User" w:date="2021-01-12T11:46:00Z">
        <w:r>
          <w:t xml:space="preserve">cluding </w:t>
        </w:r>
      </w:ins>
      <w:r w:rsidR="004F525C">
        <w:t xml:space="preserve">daily </w:t>
      </w:r>
      <w:r w:rsidR="00826571">
        <w:t xml:space="preserve">maximum, </w:t>
      </w:r>
      <w:r w:rsidR="004F525C">
        <w:t xml:space="preserve">daily </w:t>
      </w:r>
      <w:r w:rsidR="00826571">
        <w:t xml:space="preserve">mean and </w:t>
      </w:r>
      <w:r w:rsidR="004F525C">
        <w:t xml:space="preserve">daily </w:t>
      </w:r>
      <w:r w:rsidR="00826571">
        <w:t xml:space="preserve">minimum, are available for users to select </w:t>
      </w:r>
      <w:r w:rsidR="00E87668">
        <w:t xml:space="preserve">to display on the time series plot of cyanobacteria abundance of </w:t>
      </w:r>
      <w:ins w:id="77" w:author="Microsoft Office User" w:date="2021-01-12T11:46:00Z">
        <w:r>
          <w:t xml:space="preserve">the </w:t>
        </w:r>
      </w:ins>
      <w:r w:rsidR="00E87668">
        <w:t xml:space="preserve">selected waterbody. </w:t>
      </w:r>
      <w:ins w:id="78" w:author="Microsoft Office User" w:date="2021-01-12T12:02:00Z">
        <w:r w:rsidR="003702D8">
          <w:t xml:space="preserve"> </w:t>
        </w:r>
      </w:ins>
      <w:r w:rsidR="00E87668">
        <w:t>Default selection is daily mean of cyanobacteria abundance.</w:t>
      </w:r>
    </w:p>
    <w:p w14:paraId="6B88C477" w14:textId="77777777" w:rsidR="00E87668" w:rsidRDefault="00E87668" w:rsidP="00E87668">
      <w:pPr>
        <w:pStyle w:val="ListParagraph"/>
      </w:pPr>
    </w:p>
    <w:p w14:paraId="78E5F25A" w14:textId="22419501" w:rsidR="00E87668" w:rsidRDefault="00DB5484" w:rsidP="002B1EF1">
      <w:pPr>
        <w:pStyle w:val="ListParagraph"/>
        <w:numPr>
          <w:ilvl w:val="0"/>
          <w:numId w:val="2"/>
        </w:numPr>
      </w:pPr>
      <w:r>
        <w:t xml:space="preserve">Select </w:t>
      </w:r>
      <w:r w:rsidR="00C329FE">
        <w:t>y-axis</w:t>
      </w:r>
      <w:r>
        <w:t xml:space="preserve"> Log Scale </w:t>
      </w:r>
      <w:ins w:id="79" w:author="Microsoft Office User" w:date="2021-01-12T11:55:00Z">
        <w:r w:rsidR="003702D8">
          <w:t xml:space="preserve">to display </w:t>
        </w:r>
      </w:ins>
      <w:del w:id="80" w:author="Microsoft Office User" w:date="2021-01-12T11:55:00Z">
        <w:r w:rsidDel="003702D8">
          <w:delText xml:space="preserve">to transform </w:delText>
        </w:r>
      </w:del>
      <w:r w:rsidR="00C329FE">
        <w:t>the data</w:t>
      </w:r>
      <w:r>
        <w:t xml:space="preserve"> </w:t>
      </w:r>
      <w:del w:id="81" w:author="Microsoft Office User" w:date="2021-01-12T11:55:00Z">
        <w:r w:rsidDel="003702D8">
          <w:delText xml:space="preserve">to display </w:delText>
        </w:r>
      </w:del>
      <w:r>
        <w:t>in log-scale</w:t>
      </w:r>
      <w:r w:rsidR="00C329FE">
        <w:t xml:space="preserve"> on the time series plot of cyanobacteria abundance </w:t>
      </w:r>
      <w:del w:id="82" w:author="Microsoft Office User" w:date="2021-01-12T11:55:00Z">
        <w:r w:rsidR="00C329FE" w:rsidDel="003702D8">
          <w:delText xml:space="preserve">of </w:delText>
        </w:r>
      </w:del>
      <w:ins w:id="83" w:author="Microsoft Office User" w:date="2021-01-12T11:55:00Z">
        <w:r w:rsidR="003702D8">
          <w:t>for the</w:t>
        </w:r>
        <w:r w:rsidR="003702D8">
          <w:t xml:space="preserve"> </w:t>
        </w:r>
      </w:ins>
      <w:r w:rsidR="00C329FE">
        <w:t>selected waterbody</w:t>
      </w:r>
      <w:r w:rsidR="00D8399C">
        <w:t xml:space="preserve">. </w:t>
      </w:r>
      <w:ins w:id="84" w:author="Microsoft Office User" w:date="2021-01-12T12:02:00Z">
        <w:r w:rsidR="003702D8">
          <w:t xml:space="preserve"> </w:t>
        </w:r>
      </w:ins>
      <w:r w:rsidR="00D8399C">
        <w:t>Default y-axis is not log-</w:t>
      </w:r>
      <w:r w:rsidR="00C329FE">
        <w:t>scaled.</w:t>
      </w:r>
    </w:p>
    <w:p w14:paraId="288F60E8" w14:textId="77777777" w:rsidR="00D8399C" w:rsidRDefault="00D8399C" w:rsidP="00D8399C">
      <w:pPr>
        <w:pStyle w:val="ListParagraph"/>
      </w:pPr>
    </w:p>
    <w:p w14:paraId="1F8561A6" w14:textId="6F0892A5" w:rsidR="00D8399C" w:rsidRDefault="00D8399C" w:rsidP="002B1EF1">
      <w:pPr>
        <w:pStyle w:val="ListParagraph"/>
        <w:numPr>
          <w:ilvl w:val="0"/>
          <w:numId w:val="2"/>
        </w:numPr>
      </w:pPr>
      <w:r>
        <w:lastRenderedPageBreak/>
        <w:t>T</w:t>
      </w:r>
      <w:ins w:id="85" w:author="Microsoft Office User" w:date="2021-01-12T11:56:00Z">
        <w:r w:rsidR="003702D8">
          <w:t>he t</w:t>
        </w:r>
      </w:ins>
      <w:r>
        <w:t xml:space="preserve">ime series plot displays </w:t>
      </w:r>
      <w:r w:rsidR="004F525C">
        <w:t xml:space="preserve">daily </w:t>
      </w:r>
      <w:r>
        <w:t xml:space="preserve">mean, </w:t>
      </w:r>
      <w:r w:rsidR="004F525C">
        <w:t xml:space="preserve">daily </w:t>
      </w:r>
      <w:r>
        <w:t xml:space="preserve">maximum and/or </w:t>
      </w:r>
      <w:r w:rsidR="004F525C">
        <w:t xml:space="preserve">daily </w:t>
      </w:r>
      <w:r>
        <w:t xml:space="preserve">minimum values of cyanobacteria abundance (cell/mL) </w:t>
      </w:r>
      <w:del w:id="86" w:author="Microsoft Office User" w:date="2021-01-12T11:56:00Z">
        <w:r w:rsidDel="003702D8">
          <w:delText xml:space="preserve">of </w:delText>
        </w:r>
      </w:del>
      <w:ins w:id="87" w:author="Microsoft Office User" w:date="2021-01-12T11:56:00Z">
        <w:r w:rsidR="003702D8">
          <w:t>for the</w:t>
        </w:r>
        <w:r w:rsidR="003702D8">
          <w:t xml:space="preserve"> </w:t>
        </w:r>
      </w:ins>
      <w:r>
        <w:t xml:space="preserve">selected waterbody </w:t>
      </w:r>
      <w:r w:rsidR="006B3756">
        <w:t xml:space="preserve">during </w:t>
      </w:r>
      <w:ins w:id="88" w:author="Microsoft Office User" w:date="2021-01-12T11:56:00Z">
        <w:r w:rsidR="003702D8">
          <w:t xml:space="preserve">the </w:t>
        </w:r>
      </w:ins>
      <w:r w:rsidR="006B3756">
        <w:t>selected date range.</w:t>
      </w:r>
    </w:p>
    <w:p w14:paraId="5AFFEE13" w14:textId="77777777" w:rsidR="006B3756" w:rsidRDefault="006B3756" w:rsidP="006B3756">
      <w:pPr>
        <w:pStyle w:val="ListParagraph"/>
      </w:pPr>
    </w:p>
    <w:p w14:paraId="275D47C3" w14:textId="7F68F26A" w:rsidR="006B3756" w:rsidRDefault="003702D8" w:rsidP="002B1EF1">
      <w:pPr>
        <w:pStyle w:val="ListParagraph"/>
        <w:numPr>
          <w:ilvl w:val="0"/>
          <w:numId w:val="2"/>
        </w:numPr>
      </w:pPr>
      <w:ins w:id="89" w:author="Microsoft Office User" w:date="2021-01-12T11:56:00Z">
        <w:r>
          <w:t>“</w:t>
        </w:r>
      </w:ins>
      <w:r w:rsidR="006B3756">
        <w:t>Table</w:t>
      </w:r>
      <w:ins w:id="90" w:author="Microsoft Office User" w:date="2021-01-12T11:56:00Z">
        <w:r>
          <w:t>”</w:t>
        </w:r>
      </w:ins>
      <w:r w:rsidR="006B3756">
        <w:t xml:space="preserve"> shows the data corresponding to the time series plot</w:t>
      </w:r>
      <w:ins w:id="91" w:author="Microsoft Office User" w:date="2021-01-12T11:56:00Z">
        <w:r>
          <w:t>,</w:t>
        </w:r>
      </w:ins>
      <w:r w:rsidR="006B3756">
        <w:t xml:space="preserve"> based on selections of date range and summary statistics. Click the up</w:t>
      </w:r>
      <w:ins w:id="92" w:author="Microsoft Office User" w:date="2021-01-12T11:58:00Z">
        <w:r>
          <w:t>/</w:t>
        </w:r>
      </w:ins>
      <w:del w:id="93" w:author="Microsoft Office User" w:date="2021-01-12T11:58:00Z">
        <w:r w:rsidR="006B3756" w:rsidDel="003702D8">
          <w:delText>-</w:delText>
        </w:r>
      </w:del>
      <w:r w:rsidR="006B3756">
        <w:t>down</w:t>
      </w:r>
      <w:ins w:id="94" w:author="Microsoft Office User" w:date="2021-01-12T11:57:00Z">
        <w:r>
          <w:t xml:space="preserve"> </w:t>
        </w:r>
      </w:ins>
      <w:del w:id="95" w:author="Microsoft Office User" w:date="2021-01-12T11:57:00Z">
        <w:r w:rsidR="006B3756" w:rsidDel="003702D8">
          <w:delText>-</w:delText>
        </w:r>
      </w:del>
      <w:r w:rsidR="006B3756">
        <w:t>arrows next to the table column name to sort the information</w:t>
      </w:r>
      <w:ins w:id="96" w:author="Microsoft Office User" w:date="2021-01-12T11:59:00Z">
        <w:r>
          <w:t xml:space="preserve"> as desired</w:t>
        </w:r>
      </w:ins>
      <w:r w:rsidR="006B3756">
        <w:t xml:space="preserve">. </w:t>
      </w:r>
      <w:ins w:id="97" w:author="Microsoft Office User" w:date="2021-01-12T11:58:00Z">
        <w:r>
          <w:t xml:space="preserve"> </w:t>
        </w:r>
      </w:ins>
      <w:r w:rsidR="006B3756">
        <w:t xml:space="preserve">Click the Download button to download the table in </w:t>
      </w:r>
      <w:del w:id="98" w:author="Microsoft Office User" w:date="2021-01-12T11:58:00Z">
        <w:r w:rsidR="006B3756" w:rsidDel="003702D8">
          <w:delText xml:space="preserve">the </w:delText>
        </w:r>
      </w:del>
      <w:del w:id="99" w:author="Microsoft Office User" w:date="2021-01-12T11:57:00Z">
        <w:r w:rsidR="006B3756" w:rsidDel="003702D8">
          <w:delText xml:space="preserve">forms </w:delText>
        </w:r>
      </w:del>
      <w:del w:id="100" w:author="Microsoft Office User" w:date="2021-01-12T11:58:00Z">
        <w:r w:rsidR="006B3756" w:rsidDel="003702D8">
          <w:delText xml:space="preserve">of </w:delText>
        </w:r>
      </w:del>
      <w:r w:rsidR="006B3756">
        <w:t xml:space="preserve">CSV, Excel </w:t>
      </w:r>
      <w:del w:id="101" w:author="Microsoft Office User" w:date="2021-01-12T11:57:00Z">
        <w:r w:rsidR="006B3756" w:rsidDel="003702D8">
          <w:delText xml:space="preserve">and </w:delText>
        </w:r>
      </w:del>
      <w:ins w:id="102" w:author="Microsoft Office User" w:date="2021-01-12T11:57:00Z">
        <w:r>
          <w:t>or</w:t>
        </w:r>
        <w:r>
          <w:t xml:space="preserve"> </w:t>
        </w:r>
      </w:ins>
      <w:r w:rsidR="006B3756">
        <w:t>PDF</w:t>
      </w:r>
      <w:ins w:id="103" w:author="Microsoft Office User" w:date="2021-01-12T11:57:00Z">
        <w:r>
          <w:t xml:space="preserve"> format</w:t>
        </w:r>
      </w:ins>
      <w:r w:rsidR="006B3756">
        <w:t xml:space="preserve">. </w:t>
      </w:r>
    </w:p>
    <w:sectPr w:rsidR="006B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1-12T11:24:00Z" w:initials="MOU">
    <w:p w14:paraId="2FD7F687" w14:textId="0B196D91" w:rsidR="00DE7FA6" w:rsidRDefault="00DE7FA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D7F6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80568" w16cex:dateUtc="2021-01-12T19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D7F687" w16cid:durableId="23A805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95AD9"/>
    <w:multiLevelType w:val="hybridMultilevel"/>
    <w:tmpl w:val="25745D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6D48D0"/>
    <w:multiLevelType w:val="hybridMultilevel"/>
    <w:tmpl w:val="C4AEE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BA8"/>
    <w:rsid w:val="00066D02"/>
    <w:rsid w:val="000F32C5"/>
    <w:rsid w:val="001F63FC"/>
    <w:rsid w:val="002B1EF1"/>
    <w:rsid w:val="003702D8"/>
    <w:rsid w:val="00434B8D"/>
    <w:rsid w:val="00455C0B"/>
    <w:rsid w:val="004D1BA8"/>
    <w:rsid w:val="004F525C"/>
    <w:rsid w:val="006B3756"/>
    <w:rsid w:val="006D4859"/>
    <w:rsid w:val="007175D0"/>
    <w:rsid w:val="00826571"/>
    <w:rsid w:val="00880396"/>
    <w:rsid w:val="00AA0104"/>
    <w:rsid w:val="00C329FE"/>
    <w:rsid w:val="00D8399C"/>
    <w:rsid w:val="00DB5484"/>
    <w:rsid w:val="00DC4515"/>
    <w:rsid w:val="00DE7FA6"/>
    <w:rsid w:val="00E87668"/>
    <w:rsid w:val="00E92EA7"/>
    <w:rsid w:val="00EB0E8D"/>
    <w:rsid w:val="00F36FC4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0EC9"/>
  <w15:chartTrackingRefBased/>
  <w15:docId w15:val="{FF045DF6-04D8-4873-96C1-1585045B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E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E8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7F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F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F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F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Department of Environmental Quality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 Yuan</dc:creator>
  <cp:keywords/>
  <dc:description/>
  <cp:lastModifiedBy>Microsoft Office User</cp:lastModifiedBy>
  <cp:revision>2</cp:revision>
  <cp:lastPrinted>2021-01-12T17:20:00Z</cp:lastPrinted>
  <dcterms:created xsi:type="dcterms:W3CDTF">2021-01-12T21:03:00Z</dcterms:created>
  <dcterms:modified xsi:type="dcterms:W3CDTF">2021-01-12T21:03:00Z</dcterms:modified>
</cp:coreProperties>
</file>